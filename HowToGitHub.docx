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22" w:rsidRDefault="009F088E" w:rsidP="009F088E">
      <w:pPr>
        <w:pStyle w:val="Sinespaciado"/>
      </w:pPr>
      <w:r>
        <w:t>Agregar repositorio desde el cliente, clic en el signo +, parte superior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468114" cy="3000794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F1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Asignar nombre de repositorio, observar cómo se genera la ruta local. Dar clic en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5449061" cy="297221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79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Repositorio sin </w:t>
      </w:r>
      <w:proofErr w:type="spellStart"/>
      <w:r>
        <w:t>commit</w:t>
      </w:r>
      <w:proofErr w:type="spellEnd"/>
      <w:r>
        <w:t>. Existe el directorio local, pero no en la web</w:t>
      </w:r>
    </w:p>
    <w:p w:rsidR="009F088E" w:rsidRDefault="009F088E" w:rsidP="009F088E">
      <w:pPr>
        <w:pStyle w:val="Sinespaciado"/>
      </w:pPr>
      <w:r>
        <w:t>Local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 wp14:anchorId="36734D1C" wp14:editId="0061EF83">
            <wp:extent cx="7411720" cy="1580515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FD7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>Web</w:t>
      </w:r>
    </w:p>
    <w:p w:rsidR="009F088E" w:rsidRDefault="009F088E" w:rsidP="009F088E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>
            <wp:extent cx="7411720" cy="40176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C26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Dar clic en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para enviarlo al servidor de </w:t>
      </w:r>
      <w:proofErr w:type="spellStart"/>
      <w:r>
        <w:t>github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330960"/>
            <wp:effectExtent l="0" t="0" r="0" b="254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30F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9F088E" w:rsidRDefault="009F088E" w:rsidP="009F088E">
      <w:pPr>
        <w:pStyle w:val="Sinespaciado"/>
      </w:pPr>
      <w:r>
        <w:t xml:space="preserve">Se define el repositorio, dar clic en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HowTo</w:t>
      </w:r>
      <w:proofErr w:type="spellEnd"/>
    </w:p>
    <w:p w:rsidR="009F088E" w:rsidRDefault="009F088E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4963218" cy="3496163"/>
            <wp:effectExtent l="0" t="0" r="889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9D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  <w:r>
        <w:lastRenderedPageBreak/>
        <w:t>Ahora ya debe aparecer en el repositorio web</w:t>
      </w:r>
    </w:p>
    <w:p w:rsidR="009F088E" w:rsidRDefault="00DD20D2" w:rsidP="009F088E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2586714</wp:posOffset>
                </wp:positionH>
                <wp:positionV relativeFrom="paragraph">
                  <wp:posOffset>1549207</wp:posOffset>
                </wp:positionV>
                <wp:extent cx="3315694" cy="238539"/>
                <wp:effectExtent l="0" t="0" r="1841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94" cy="238539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style="position:absolute;margin-left:203.7pt;margin-top:122pt;width:261.1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" fillcolor="#00b050" strokecolor="#243f60 [1604]" strokeweight="2pt">
                <v:fill opacity="16448f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53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E" w:rsidRDefault="009F088E" w:rsidP="009F088E">
      <w:pPr>
        <w:pStyle w:val="Sinespaciado"/>
      </w:pPr>
    </w:p>
    <w:p w:rsidR="00DD20D2" w:rsidRDefault="00DD20D2" w:rsidP="009F088E">
      <w:pPr>
        <w:pStyle w:val="Sinespaciado"/>
      </w:pPr>
      <w:r>
        <w:t>Se realiza la transferencia de un archivo, este mismo</w:t>
      </w:r>
    </w:p>
    <w:p w:rsidR="00DD20D2" w:rsidRDefault="00DD20D2" w:rsidP="009F088E">
      <w:pPr>
        <w:pStyle w:val="Sinespaciado"/>
      </w:pPr>
      <w:r>
        <w:t>Primero se ubica la dirección del repositorio, que es la misma que se definió en la creación del repositorio</w:t>
      </w:r>
    </w:p>
    <w:p w:rsidR="00DD20D2" w:rsidRDefault="00DD20D2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652905"/>
            <wp:effectExtent l="0" t="0" r="0" b="444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606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D2" w:rsidRDefault="00DD20D2" w:rsidP="009F088E">
      <w:pPr>
        <w:pStyle w:val="Sinespaciado"/>
      </w:pPr>
      <w:r>
        <w:t>Dentro de esta ruta almacenamos el documento, esto es local</w:t>
      </w:r>
    </w:p>
    <w:p w:rsidR="00DD20D2" w:rsidRDefault="00455017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98755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B1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17" w:rsidRDefault="00455017" w:rsidP="009F088E">
      <w:pPr>
        <w:pStyle w:val="Sinespaciado"/>
      </w:pPr>
      <w:r>
        <w:t xml:space="preserve">De regreso en el cliente se muestra que existen cambios </w:t>
      </w:r>
    </w:p>
    <w:p w:rsidR="00455017" w:rsidRDefault="00455017" w:rsidP="009F088E">
      <w:pPr>
        <w:pStyle w:val="Sinespaciado"/>
      </w:pPr>
      <w:r>
        <w:rPr>
          <w:noProof/>
          <w:lang w:eastAsia="es-MX"/>
        </w:rPr>
        <w:lastRenderedPageBreak/>
        <w:drawing>
          <wp:inline distT="0" distB="0" distL="0" distR="0">
            <wp:extent cx="7411720" cy="141732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BA0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Dar clic en Show para </w:t>
      </w:r>
      <w:proofErr w:type="spellStart"/>
      <w:r>
        <w:t>parametrizar</w:t>
      </w:r>
      <w:proofErr w:type="spellEnd"/>
      <w:r>
        <w:t xml:space="preserve"> el cambio. Observar que aparece ahora el docto Word agregado en el directorio. Dar clic en </w:t>
      </w:r>
      <w:proofErr w:type="spellStart"/>
      <w:r>
        <w:t>commit</w:t>
      </w:r>
      <w:proofErr w:type="spellEnd"/>
      <w:r>
        <w:t xml:space="preserve"> to master</w:t>
      </w:r>
    </w:p>
    <w:p w:rsidR="00455017" w:rsidRDefault="00455017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156210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4B6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17" w:rsidRDefault="00455017" w:rsidP="009F088E">
      <w:pPr>
        <w:pStyle w:val="Sinespaciado"/>
      </w:pPr>
      <w:r>
        <w:t>En el sitio remoto no aparece el docto, ya que falta sincronizar la asignación del cambio</w:t>
      </w:r>
    </w:p>
    <w:p w:rsidR="00455017" w:rsidRDefault="00455017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622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9" w:rsidRDefault="00271FE9" w:rsidP="009F088E">
      <w:pPr>
        <w:pStyle w:val="Sinespaciado"/>
      </w:pPr>
    </w:p>
    <w:p w:rsidR="00271FE9" w:rsidRDefault="00271FE9" w:rsidP="009F088E">
      <w:pPr>
        <w:pStyle w:val="Sinespaciado"/>
      </w:pPr>
      <w:r>
        <w:t xml:space="preserve">Dar clic en el cliente en el lado superior derecho en </w:t>
      </w:r>
      <w:proofErr w:type="spellStart"/>
      <w:r>
        <w:t>sync</w:t>
      </w:r>
      <w:proofErr w:type="spellEnd"/>
    </w:p>
    <w:p w:rsidR="00271FE9" w:rsidRDefault="00271FE9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3972480" cy="895475"/>
            <wp:effectExtent l="0" t="0" r="952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48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E9" w:rsidRDefault="00271FE9" w:rsidP="009F088E">
      <w:pPr>
        <w:pStyle w:val="Sinespaciado"/>
      </w:pPr>
      <w:r>
        <w:t>Almacenamos nuestro docto, para dar un primer cierre en este punto</w:t>
      </w:r>
    </w:p>
    <w:p w:rsidR="00271FE9" w:rsidRDefault="00271FE9" w:rsidP="009F088E">
      <w:pPr>
        <w:pStyle w:val="Sinespaciado"/>
      </w:pPr>
    </w:p>
    <w:p w:rsidR="00271FE9" w:rsidRDefault="007D2845" w:rsidP="009F088E">
      <w:pPr>
        <w:pStyle w:val="Sinespaciado"/>
      </w:pPr>
      <w:r>
        <w:t>Iniciamos la segunda versión del docto. Ahora debemos observar que ya existe el docto en el sitio remoto</w:t>
      </w:r>
    </w:p>
    <w:p w:rsidR="007D2845" w:rsidRDefault="007D2845" w:rsidP="009F088E">
      <w:pPr>
        <w:pStyle w:val="Sinespaciado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1433775</wp:posOffset>
                </wp:positionH>
                <wp:positionV relativeFrom="paragraph">
                  <wp:posOffset>2117587</wp:posOffset>
                </wp:positionV>
                <wp:extent cx="3609892" cy="286247"/>
                <wp:effectExtent l="0" t="0" r="10160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892" cy="286247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112.9pt;margin-top:166.75pt;width:284.25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" fillcolor="#92d050" strokecolor="#243f60 [1604]" strokeweight="2pt">
                <v:fill opacity="19789f"/>
              </v: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7411720" cy="4017645"/>
            <wp:effectExtent l="0" t="0" r="0" b="190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E5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  <w:r>
        <w:t>Ahora el cliente detecta los cambios que hemos realizado</w:t>
      </w:r>
    </w:p>
    <w:p w:rsidR="007D2845" w:rsidRDefault="007D2845" w:rsidP="009F088E">
      <w:pPr>
        <w:pStyle w:val="Sinespaciado"/>
      </w:pPr>
      <w:r>
        <w:rPr>
          <w:noProof/>
          <w:lang w:eastAsia="es-MX"/>
        </w:rPr>
        <w:drawing>
          <wp:inline distT="0" distB="0" distL="0" distR="0">
            <wp:extent cx="7411720" cy="4069080"/>
            <wp:effectExtent l="0" t="0" r="0" b="762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CED8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  <w:proofErr w:type="spellStart"/>
      <w:r>
        <w:t>Parametrizar</w:t>
      </w:r>
      <w:proofErr w:type="spellEnd"/>
      <w:r>
        <w:t xml:space="preserve"> este nuevo cambio y observar que sucede en el sitio remoto para el control de los cambios, en este punto cerramos la segunda versión</w:t>
      </w:r>
      <w:r w:rsidR="00E9200F">
        <w:t>. Seleccionar los documentos a sincronizar</w:t>
      </w:r>
    </w:p>
    <w:p w:rsidR="00E9200F" w:rsidRDefault="00E9200F" w:rsidP="009F088E">
      <w:pPr>
        <w:pStyle w:val="Sinespaciado"/>
      </w:pPr>
      <w:bookmarkStart w:id="0" w:name="_GoBack"/>
      <w:bookmarkEnd w:id="0"/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</w:p>
    <w:p w:rsidR="007D2845" w:rsidRDefault="007D2845" w:rsidP="009F088E">
      <w:pPr>
        <w:pStyle w:val="Sinespaciado"/>
      </w:pPr>
    </w:p>
    <w:p w:rsidR="00455017" w:rsidRDefault="00455017" w:rsidP="009F088E">
      <w:pPr>
        <w:pStyle w:val="Sinespaciado"/>
      </w:pPr>
    </w:p>
    <w:p w:rsidR="00455017" w:rsidRDefault="00455017" w:rsidP="009F088E">
      <w:pPr>
        <w:pStyle w:val="Sinespaciado"/>
      </w:pPr>
    </w:p>
    <w:p w:rsidR="00455017" w:rsidRDefault="00455017" w:rsidP="009F088E">
      <w:pPr>
        <w:pStyle w:val="Sinespaciado"/>
      </w:pPr>
    </w:p>
    <w:sectPr w:rsidR="00455017" w:rsidSect="009F088E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8E"/>
    <w:rsid w:val="00131822"/>
    <w:rsid w:val="00271FE9"/>
    <w:rsid w:val="00455017"/>
    <w:rsid w:val="007D2845"/>
    <w:rsid w:val="009F088E"/>
    <w:rsid w:val="00DD20D2"/>
    <w:rsid w:val="00E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8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F088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8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0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Pineda Velázquez</dc:creator>
  <cp:lastModifiedBy>Víctor Pineda Velázquez</cp:lastModifiedBy>
  <cp:revision>4</cp:revision>
  <dcterms:created xsi:type="dcterms:W3CDTF">2014-09-17T18:22:00Z</dcterms:created>
  <dcterms:modified xsi:type="dcterms:W3CDTF">2014-09-17T18:50:00Z</dcterms:modified>
</cp:coreProperties>
</file>